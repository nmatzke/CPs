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C908" w14:textId="77777777" w:rsidR="00F55D3C" w:rsidRPr="00F55D3C" w:rsidRDefault="00F55D3C" w:rsidP="00F55D3C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Career goals</w:t>
      </w:r>
    </w:p>
    <w:p w14:paraId="454A06F5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1CD1A3" w14:textId="77777777" w:rsidR="003A367B" w:rsidRDefault="003A367B" w:rsidP="003A367B">
      <w:pPr>
        <w:spacing w:after="0" w:line="240" w:lineRule="auto"/>
        <w:ind w:left="720"/>
        <w:jc w:val="both"/>
        <w:rPr>
          <w:ins w:id="0" w:author="Nicholas Matzke" w:date="2024-07-03T15:57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1" w:author="Nicholas Matzke" w:date="2024-07-03T15:57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In 10 years, my ideal job would be: __________________________, and my research interests, although they are still developing, would be: _________________________.</w:t>
        </w:r>
      </w:ins>
    </w:p>
    <w:p w14:paraId="4FA32345" w14:textId="77777777" w:rsidR="003A367B" w:rsidRDefault="003A367B" w:rsidP="003A367B">
      <w:pPr>
        <w:spacing w:after="0" w:line="240" w:lineRule="auto"/>
        <w:ind w:left="720"/>
        <w:jc w:val="both"/>
        <w:rPr>
          <w:ins w:id="2" w:author="Nicholas Matzke" w:date="2024-07-03T15:57:00Z"/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8CEBBA" w14:textId="77777777" w:rsidR="003A367B" w:rsidRDefault="003A367B" w:rsidP="003A367B">
      <w:pPr>
        <w:spacing w:after="0" w:line="240" w:lineRule="auto"/>
        <w:ind w:left="720"/>
        <w:jc w:val="both"/>
        <w:rPr>
          <w:ins w:id="3" w:author="Nicholas Matzke" w:date="2024-07-03T15:57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4" w:author="Nicholas Matzke" w:date="2024-07-03T15:57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Alternative career paths that I would like to keep open as possibilities, include: _____________.</w:t>
        </w:r>
      </w:ins>
    </w:p>
    <w:p w14:paraId="793C1A5B" w14:textId="77777777" w:rsidR="003A367B" w:rsidRDefault="003A367B" w:rsidP="003A367B">
      <w:pPr>
        <w:spacing w:after="0" w:line="240" w:lineRule="auto"/>
        <w:ind w:left="720"/>
        <w:jc w:val="both"/>
        <w:rPr>
          <w:ins w:id="5" w:author="Nicholas Matzke" w:date="2024-07-03T15:57:00Z"/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053E09" w14:textId="77777777" w:rsidR="003A367B" w:rsidRPr="003A367B" w:rsidRDefault="003A367B" w:rsidP="003A367B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ins w:id="6" w:author="Nicholas Matzke" w:date="2024-07-03T15:59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7" w:author="Nicholas Matzke" w:date="2024-07-03T15:59:00Z">
            <w:rPr>
              <w:ins w:id="8" w:author="Nicholas Matzke" w:date="2024-07-03T15:59:00Z"/>
              <w:rFonts w:ascii="Times New Roman" w:eastAsia="Times New Roman" w:hAnsi="Times New Roman" w:cs="Times New Roman"/>
              <w:b/>
              <w:bCs/>
              <w:color w:val="000000"/>
              <w:kern w:val="0"/>
              <w:u w:val="single"/>
              <w14:ligatures w14:val="none"/>
            </w:rPr>
          </w:rPrChange>
        </w:rPr>
      </w:pPr>
      <w:ins w:id="9" w:author="Nicholas Matzke" w:date="2024-07-03T15:58:00Z">
        <w:r>
          <w:rPr>
            <w:rFonts w:ascii="Times New Roman" w:eastAsia="Times New Roman" w:hAnsi="Times New Roman" w:cs="Times New Roman"/>
            <w:b/>
            <w:bCs/>
            <w:color w:val="000000"/>
            <w:kern w:val="0"/>
            <w:u w:val="single"/>
            <w14:ligatures w14:val="none"/>
          </w:rPr>
          <w:t>Keep steps towards career goals</w:t>
        </w:r>
      </w:ins>
    </w:p>
    <w:p w14:paraId="14768549" w14:textId="4722E9B3" w:rsidR="003A367B" w:rsidRPr="003A367B" w:rsidRDefault="003A367B" w:rsidP="003A367B">
      <w:pPr>
        <w:pStyle w:val="ListParagraph"/>
        <w:numPr>
          <w:ilvl w:val="1"/>
          <w:numId w:val="9"/>
        </w:numPr>
        <w:spacing w:after="0" w:line="240" w:lineRule="auto"/>
        <w:jc w:val="both"/>
        <w:textAlignment w:val="baseline"/>
        <w:rPr>
          <w:ins w:id="10" w:author="Nicholas Matzke" w:date="2024-07-03T15:59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11" w:author="Nicholas Matzke" w:date="2024-07-03T15:59:00Z">
            <w:rPr>
              <w:ins w:id="12" w:author="Nicholas Matzke" w:date="2024-07-03T15:59:00Z"/>
              <w:rFonts w:ascii="Times New Roman" w:eastAsia="Times New Roman" w:hAnsi="Times New Roman" w:cs="Times New Roman"/>
              <w:color w:val="000000"/>
              <w:kern w:val="0"/>
              <w14:ligatures w14:val="none"/>
            </w:rPr>
          </w:rPrChange>
        </w:rPr>
      </w:pPr>
      <w:ins w:id="13" w:author="Nicholas Matzke" w:date="2024-07-03T15:57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14" w:author="Nicholas Matzke" w:date="2024-07-03T15:59:00Z">
              <w:rPr/>
            </w:rPrChange>
          </w:rPr>
          <w:t>To work towards my ideal job, I want my Ph.D. research to make me competitive for international postdoctoral fellowships, such as:</w:t>
        </w:r>
      </w:ins>
      <w:ins w:id="15" w:author="Nicholas Matzke" w:date="2024-07-03T15:59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16" w:author="Nicholas Matzke" w:date="2024-07-03T15:59:00Z">
              <w:rPr/>
            </w:rPrChange>
          </w:rPr>
          <w:t xml:space="preserve"> </w:t>
        </w:r>
      </w:ins>
    </w:p>
    <w:p w14:paraId="12F30C00" w14:textId="77777777" w:rsidR="003A367B" w:rsidRPr="003A367B" w:rsidRDefault="003A367B" w:rsidP="003A367B">
      <w:pPr>
        <w:pStyle w:val="ListParagraph"/>
        <w:numPr>
          <w:ilvl w:val="2"/>
          <w:numId w:val="9"/>
        </w:numPr>
        <w:spacing w:after="0" w:line="240" w:lineRule="auto"/>
        <w:jc w:val="both"/>
        <w:textAlignment w:val="baseline"/>
        <w:rPr>
          <w:ins w:id="17" w:author="Nicholas Matzke" w:date="2024-07-03T15:59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18" w:author="Nicholas Matzke" w:date="2024-07-03T15:59:00Z">
            <w:rPr>
              <w:ins w:id="19" w:author="Nicholas Matzke" w:date="2024-07-03T15:59:00Z"/>
              <w:rFonts w:ascii="Times New Roman" w:eastAsia="Times New Roman" w:hAnsi="Times New Roman" w:cs="Times New Roman"/>
              <w:color w:val="000000"/>
              <w:kern w:val="0"/>
              <w14:ligatures w14:val="none"/>
            </w:rPr>
          </w:rPrChange>
        </w:rPr>
      </w:pPr>
      <w:ins w:id="20" w:author="Nicholas Matzke" w:date="2024-07-03T15:57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21" w:author="Nicholas Matzke" w:date="2024-07-03T15:59:00Z">
              <w:rPr/>
            </w:rPrChange>
          </w:rPr>
          <w:t xml:space="preserve">NZ Mana </w:t>
        </w:r>
        <w:proofErr w:type="spellStart"/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22" w:author="Nicholas Matzke" w:date="2024-07-03T15:59:00Z">
              <w:rPr/>
            </w:rPrChange>
          </w:rPr>
          <w:t>Tūāpapa</w:t>
        </w:r>
        <w:proofErr w:type="spellEnd"/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23" w:author="Nicholas Matzke" w:date="2024-07-03T15:59:00Z">
              <w:rPr/>
            </w:rPrChange>
          </w:rPr>
          <w:t xml:space="preserve"> Future Leader Fellowship (the replacement for the Rutherford postdoc)</w:t>
        </w:r>
      </w:ins>
    </w:p>
    <w:p w14:paraId="57F52BD0" w14:textId="77777777" w:rsidR="003A367B" w:rsidRPr="003A367B" w:rsidRDefault="003A367B" w:rsidP="003A367B">
      <w:pPr>
        <w:pStyle w:val="ListParagraph"/>
        <w:numPr>
          <w:ilvl w:val="2"/>
          <w:numId w:val="9"/>
        </w:numPr>
        <w:spacing w:after="0" w:line="240" w:lineRule="auto"/>
        <w:jc w:val="both"/>
        <w:textAlignment w:val="baseline"/>
        <w:rPr>
          <w:ins w:id="24" w:author="Nicholas Matzke" w:date="2024-07-03T15:59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25" w:author="Nicholas Matzke" w:date="2024-07-03T15:59:00Z">
            <w:rPr>
              <w:ins w:id="26" w:author="Nicholas Matzke" w:date="2024-07-03T15:59:00Z"/>
              <w:rFonts w:ascii="Times New Roman" w:eastAsia="Times New Roman" w:hAnsi="Times New Roman" w:cs="Times New Roman"/>
              <w:color w:val="000000"/>
              <w:kern w:val="0"/>
              <w14:ligatures w14:val="none"/>
            </w:rPr>
          </w:rPrChange>
        </w:rPr>
      </w:pPr>
      <w:ins w:id="27" w:author="Nicholas Matzke" w:date="2024-07-03T15:57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28" w:author="Nicholas Matzke" w:date="2024-07-03T15:59:00Z">
              <w:rPr/>
            </w:rPrChange>
          </w:rPr>
          <w:t>The Australian DECRA postdoctoral fellowship</w:t>
        </w:r>
      </w:ins>
    </w:p>
    <w:p w14:paraId="7925BC8A" w14:textId="77777777" w:rsidR="003A367B" w:rsidRPr="003A367B" w:rsidRDefault="003A367B" w:rsidP="003A367B">
      <w:pPr>
        <w:pStyle w:val="ListParagraph"/>
        <w:numPr>
          <w:ilvl w:val="2"/>
          <w:numId w:val="9"/>
        </w:numPr>
        <w:spacing w:after="0" w:line="240" w:lineRule="auto"/>
        <w:jc w:val="both"/>
        <w:textAlignment w:val="baseline"/>
        <w:rPr>
          <w:ins w:id="29" w:author="Nicholas Matzke" w:date="2024-07-03T15:59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30" w:author="Nicholas Matzke" w:date="2024-07-03T15:59:00Z">
            <w:rPr>
              <w:ins w:id="31" w:author="Nicholas Matzke" w:date="2024-07-03T15:59:00Z"/>
              <w:rFonts w:ascii="Times New Roman" w:eastAsia="Times New Roman" w:hAnsi="Times New Roman" w:cs="Times New Roman"/>
              <w:color w:val="000000"/>
              <w:kern w:val="0"/>
              <w14:ligatures w14:val="none"/>
            </w:rPr>
          </w:rPrChange>
        </w:rPr>
      </w:pPr>
      <w:ins w:id="32" w:author="Nicholas Matzke" w:date="2024-07-03T15:57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33" w:author="Nicholas Matzke" w:date="2024-07-03T15:59:00Z">
              <w:rPr/>
            </w:rPrChange>
          </w:rPr>
          <w:t>Marie Curie (France)</w:t>
        </w:r>
      </w:ins>
    </w:p>
    <w:p w14:paraId="280111C4" w14:textId="77777777" w:rsidR="003A367B" w:rsidRPr="003A367B" w:rsidRDefault="003A367B" w:rsidP="003A367B">
      <w:pPr>
        <w:pStyle w:val="ListParagraph"/>
        <w:numPr>
          <w:ilvl w:val="2"/>
          <w:numId w:val="9"/>
        </w:numPr>
        <w:spacing w:after="0" w:line="240" w:lineRule="auto"/>
        <w:jc w:val="both"/>
        <w:textAlignment w:val="baseline"/>
        <w:rPr>
          <w:ins w:id="34" w:author="Nicholas Matzke" w:date="2024-07-03T15:59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35" w:author="Nicholas Matzke" w:date="2024-07-03T15:59:00Z">
            <w:rPr>
              <w:ins w:id="36" w:author="Nicholas Matzke" w:date="2024-07-03T15:59:00Z"/>
              <w:rFonts w:ascii="Times New Roman" w:eastAsia="Times New Roman" w:hAnsi="Times New Roman" w:cs="Times New Roman"/>
              <w:color w:val="000000"/>
              <w:kern w:val="0"/>
              <w14:ligatures w14:val="none"/>
            </w:rPr>
          </w:rPrChange>
        </w:rPr>
      </w:pPr>
      <w:ins w:id="37" w:author="Nicholas Matzke" w:date="2024-07-03T15:57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38" w:author="Nicholas Matzke" w:date="2024-07-03T15:59:00Z">
              <w:rPr/>
            </w:rPrChange>
          </w:rPr>
          <w:t>Humboldt (Germany)</w:t>
        </w:r>
      </w:ins>
    </w:p>
    <w:p w14:paraId="312F3E84" w14:textId="3B041E09" w:rsidR="003A367B" w:rsidRPr="003A367B" w:rsidRDefault="003A367B" w:rsidP="003A367B">
      <w:pPr>
        <w:pStyle w:val="ListParagraph"/>
        <w:numPr>
          <w:ilvl w:val="2"/>
          <w:numId w:val="9"/>
        </w:numPr>
        <w:spacing w:after="0" w:line="240" w:lineRule="auto"/>
        <w:jc w:val="both"/>
        <w:textAlignment w:val="baseline"/>
        <w:rPr>
          <w:ins w:id="39" w:author="Nicholas Matzke" w:date="2024-07-03T15:58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40" w:author="Nicholas Matzke" w:date="2024-07-03T15:59:00Z">
            <w:rPr>
              <w:ins w:id="41" w:author="Nicholas Matzke" w:date="2024-07-03T15:58:00Z"/>
            </w:rPr>
          </w:rPrChange>
        </w:rPr>
        <w:pPrChange w:id="42" w:author="Nicholas Matzke" w:date="2024-07-03T15:59:00Z">
          <w:pPr>
            <w:pStyle w:val="ListParagraph"/>
            <w:numPr>
              <w:numId w:val="14"/>
            </w:numPr>
            <w:spacing w:after="0" w:line="240" w:lineRule="auto"/>
            <w:ind w:left="1440" w:hanging="360"/>
            <w:jc w:val="both"/>
          </w:pPr>
        </w:pPrChange>
      </w:pPr>
      <w:ins w:id="43" w:author="Nicholas Matzke" w:date="2024-07-03T15:57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44" w:author="Nicholas Matzke" w:date="2024-07-03T15:59:00Z">
              <w:rPr/>
            </w:rPrChange>
          </w:rPr>
          <w:t>NSF postdoc (USA)</w:t>
        </w:r>
      </w:ins>
    </w:p>
    <w:p w14:paraId="1EBD1649" w14:textId="77777777" w:rsidR="003A367B" w:rsidRPr="003A367B" w:rsidRDefault="003A367B" w:rsidP="003A367B">
      <w:pPr>
        <w:spacing w:after="0" w:line="240" w:lineRule="auto"/>
        <w:jc w:val="both"/>
        <w:rPr>
          <w:ins w:id="45" w:author="Nicholas Matzke" w:date="2024-07-03T15:57:00Z"/>
          <w:rFonts w:ascii="Times New Roman" w:eastAsia="Times New Roman" w:hAnsi="Times New Roman" w:cs="Times New Roman"/>
          <w:color w:val="000000"/>
          <w:kern w:val="0"/>
          <w14:ligatures w14:val="none"/>
          <w:rPrChange w:id="46" w:author="Nicholas Matzke" w:date="2024-07-03T15:58:00Z">
            <w:rPr>
              <w:ins w:id="47" w:author="Nicholas Matzke" w:date="2024-07-03T15:57:00Z"/>
            </w:rPr>
          </w:rPrChange>
        </w:rPr>
        <w:pPrChange w:id="48" w:author="Nicholas Matzke" w:date="2024-07-03T15:58:00Z">
          <w:pPr>
            <w:pStyle w:val="ListParagraph"/>
            <w:numPr>
              <w:numId w:val="14"/>
            </w:numPr>
            <w:spacing w:after="0" w:line="240" w:lineRule="auto"/>
            <w:ind w:left="1440" w:hanging="360"/>
            <w:jc w:val="both"/>
          </w:pPr>
        </w:pPrChange>
      </w:pPr>
    </w:p>
    <w:p w14:paraId="0F912D0D" w14:textId="1D095874" w:rsidR="003A367B" w:rsidRPr="003A367B" w:rsidRDefault="003A367B" w:rsidP="003A367B">
      <w:pPr>
        <w:pStyle w:val="ListParagraph"/>
        <w:numPr>
          <w:ilvl w:val="1"/>
          <w:numId w:val="9"/>
        </w:numPr>
        <w:spacing w:after="0" w:line="240" w:lineRule="auto"/>
        <w:jc w:val="both"/>
        <w:textAlignment w:val="baseline"/>
        <w:rPr>
          <w:ins w:id="49" w:author="Nicholas Matzke" w:date="2024-07-03T16:00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50" w:author="Nicholas Matzke" w:date="2024-07-03T16:00:00Z">
            <w:rPr>
              <w:ins w:id="51" w:author="Nicholas Matzke" w:date="2024-07-03T16:00:00Z"/>
              <w:rFonts w:ascii="Times New Roman" w:eastAsia="Times New Roman" w:hAnsi="Times New Roman" w:cs="Times New Roman"/>
              <w:b/>
              <w:bCs/>
              <w:color w:val="000000"/>
              <w:kern w:val="0"/>
              <w:u w:val="single"/>
              <w14:ligatures w14:val="none"/>
            </w:rPr>
          </w:rPrChange>
        </w:rPr>
      </w:pPr>
      <w:ins w:id="52" w:author="Nicholas Matzke" w:date="2024-07-03T15:59:00Z">
        <w:r>
          <w:rPr>
            <w:rFonts w:ascii="Times New Roman" w:eastAsia="Times New Roman" w:hAnsi="Times New Roman" w:cs="Times New Roman"/>
            <w:b/>
            <w:bCs/>
            <w:color w:val="000000"/>
            <w:kern w:val="0"/>
            <w:u w:val="single"/>
            <w14:ligatures w14:val="none"/>
          </w:rPr>
          <w:t>Get experience publishing – have each Ph.D. chapter published or submitted.</w:t>
        </w:r>
      </w:ins>
      <w:ins w:id="53" w:author="Nicholas Matzke" w:date="2024-07-03T16:01:00Z">
        <w:r>
          <w:rPr>
            <w:rFonts w:ascii="Times New Roman" w:eastAsia="Times New Roman" w:hAnsi="Times New Roman" w:cs="Times New Roman"/>
            <w:b/>
            <w:bCs/>
            <w:color w:val="000000"/>
            <w:kern w:val="0"/>
            <w:u w:val="single"/>
            <w14:ligatures w14:val="none"/>
          </w:rPr>
          <w:br/>
        </w:r>
      </w:ins>
    </w:p>
    <w:p w14:paraId="2454A7B7" w14:textId="77777777" w:rsidR="003A367B" w:rsidRPr="003A367B" w:rsidRDefault="003A367B" w:rsidP="003A367B">
      <w:pPr>
        <w:pStyle w:val="ListParagraph"/>
        <w:numPr>
          <w:ilvl w:val="1"/>
          <w:numId w:val="9"/>
        </w:numPr>
        <w:spacing w:after="0" w:line="240" w:lineRule="auto"/>
        <w:jc w:val="both"/>
        <w:textAlignment w:val="baseline"/>
        <w:rPr>
          <w:ins w:id="54" w:author="Nicholas Matzke" w:date="2024-07-03T16:00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55" w:author="Nicholas Matzke" w:date="2024-07-03T16:00:00Z">
            <w:rPr>
              <w:ins w:id="56" w:author="Nicholas Matzke" w:date="2024-07-03T16:00:00Z"/>
              <w:rFonts w:ascii="Times New Roman" w:eastAsia="Times New Roman" w:hAnsi="Times New Roman" w:cs="Times New Roman"/>
              <w:color w:val="000000"/>
              <w:kern w:val="0"/>
              <w14:ligatures w14:val="none"/>
            </w:rPr>
          </w:rPrChange>
        </w:rPr>
      </w:pPr>
      <w:ins w:id="57" w:author="Nicholas Matzke" w:date="2024-07-03T15:57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58" w:author="Nicholas Matzke" w:date="2024-07-03T16:00:00Z">
              <w:rPr/>
            </w:rPrChange>
          </w:rPr>
          <w:t>I would also like to develop my abilities in:</w:t>
        </w:r>
      </w:ins>
    </w:p>
    <w:p w14:paraId="503C8080" w14:textId="77777777" w:rsidR="003A367B" w:rsidRPr="003A367B" w:rsidRDefault="003A367B" w:rsidP="003A367B">
      <w:pPr>
        <w:pStyle w:val="ListParagraph"/>
        <w:numPr>
          <w:ilvl w:val="2"/>
          <w:numId w:val="9"/>
        </w:numPr>
        <w:spacing w:after="0" w:line="240" w:lineRule="auto"/>
        <w:jc w:val="both"/>
        <w:textAlignment w:val="baseline"/>
        <w:rPr>
          <w:ins w:id="59" w:author="Nicholas Matzke" w:date="2024-07-03T16:00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60" w:author="Nicholas Matzke" w:date="2024-07-03T16:00:00Z">
            <w:rPr>
              <w:ins w:id="61" w:author="Nicholas Matzke" w:date="2024-07-03T16:00:00Z"/>
              <w:rFonts w:ascii="Times New Roman" w:eastAsia="Times New Roman" w:hAnsi="Times New Roman" w:cs="Times New Roman"/>
              <w:color w:val="000000"/>
              <w:kern w:val="0"/>
              <w14:ligatures w14:val="none"/>
            </w:rPr>
          </w:rPrChange>
        </w:rPr>
      </w:pPr>
      <w:ins w:id="62" w:author="Nicholas Matzke" w:date="2024-07-03T15:57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63" w:author="Nicholas Matzke" w:date="2024-07-03T16:00:00Z">
              <w:rPr/>
            </w:rPrChange>
          </w:rPr>
          <w:t>Teaching</w:t>
        </w:r>
      </w:ins>
      <w:ins w:id="64" w:author="Nicholas Matzke" w:date="2024-07-03T16:00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</w:t>
        </w:r>
      </w:ins>
    </w:p>
    <w:p w14:paraId="0773B3F0" w14:textId="77777777" w:rsidR="003A367B" w:rsidRPr="003A367B" w:rsidRDefault="003A367B" w:rsidP="003A367B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ins w:id="65" w:author="Nicholas Matzke" w:date="2024-07-03T16:00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66" w:author="Nicholas Matzke" w:date="2024-07-03T16:00:00Z">
            <w:rPr>
              <w:ins w:id="67" w:author="Nicholas Matzke" w:date="2024-07-03T16:00:00Z"/>
              <w:rFonts w:ascii="Times New Roman" w:eastAsia="Times New Roman" w:hAnsi="Times New Roman" w:cs="Times New Roman"/>
              <w:color w:val="000000"/>
              <w:kern w:val="0"/>
              <w14:ligatures w14:val="none"/>
            </w:rPr>
          </w:rPrChange>
        </w:rPr>
        <w:pPrChange w:id="68" w:author="Nicholas Matzke" w:date="2024-07-03T16:01:00Z">
          <w:pPr>
            <w:pStyle w:val="ListParagraph"/>
            <w:numPr>
              <w:ilvl w:val="2"/>
              <w:numId w:val="9"/>
            </w:numPr>
            <w:spacing w:after="0" w:line="240" w:lineRule="auto"/>
            <w:ind w:left="2160" w:hanging="180"/>
            <w:jc w:val="both"/>
            <w:textAlignment w:val="baseline"/>
          </w:pPr>
        </w:pPrChange>
      </w:pPr>
      <w:ins w:id="69" w:author="Nicholas Matzke" w:date="2024-07-03T15:57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70" w:author="Nicholas Matzke" w:date="2024-07-03T16:00:00Z">
              <w:rPr/>
            </w:rPrChange>
          </w:rPr>
          <w:t>Networking</w:t>
        </w:r>
      </w:ins>
      <w:ins w:id="71" w:author="Nicholas Matzke" w:date="2024-07-03T16:00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</w:t>
        </w:r>
      </w:ins>
    </w:p>
    <w:p w14:paraId="653CC1AA" w14:textId="01A47C50" w:rsidR="003A367B" w:rsidRPr="003A367B" w:rsidRDefault="003A367B" w:rsidP="003A367B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ins w:id="72" w:author="Nicholas Matzke" w:date="2024-07-03T16:01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73" w:author="Nicholas Matzke" w:date="2024-07-03T16:01:00Z">
            <w:rPr>
              <w:ins w:id="74" w:author="Nicholas Matzke" w:date="2024-07-03T16:01:00Z"/>
              <w:rFonts w:ascii="Times New Roman" w:eastAsia="Times New Roman" w:hAnsi="Times New Roman" w:cs="Times New Roman"/>
              <w:color w:val="000000"/>
              <w:kern w:val="0"/>
              <w14:ligatures w14:val="none"/>
            </w:rPr>
          </w:rPrChange>
        </w:rPr>
        <w:pPrChange w:id="75" w:author="Nicholas Matzke" w:date="2024-07-03T16:01:00Z">
          <w:pPr>
            <w:pStyle w:val="ListParagraph"/>
            <w:numPr>
              <w:ilvl w:val="2"/>
              <w:numId w:val="9"/>
            </w:numPr>
            <w:spacing w:after="0" w:line="240" w:lineRule="auto"/>
            <w:ind w:left="2160" w:hanging="180"/>
            <w:jc w:val="both"/>
            <w:textAlignment w:val="baseline"/>
          </w:pPr>
        </w:pPrChange>
      </w:pPr>
      <w:ins w:id="76" w:author="Nicholas Matzke" w:date="2024-07-03T15:57:00Z">
        <w:r w:rsidRP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  <w:rPrChange w:id="77" w:author="Nicholas Matzke" w:date="2024-07-03T16:00:00Z">
              <w:rPr/>
            </w:rPrChange>
          </w:rPr>
          <w:t>Scientific research presentation</w:t>
        </w:r>
      </w:ins>
      <w:ins w:id="78" w:author="Nicholas Matzke" w:date="2024-07-03T16:01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br/>
        </w:r>
      </w:ins>
    </w:p>
    <w:p w14:paraId="261FD667" w14:textId="35106D35" w:rsidR="003A367B" w:rsidRPr="003A367B" w:rsidRDefault="003A367B" w:rsidP="003A367B">
      <w:pPr>
        <w:pStyle w:val="ListParagraph"/>
        <w:numPr>
          <w:ilvl w:val="1"/>
          <w:numId w:val="9"/>
        </w:numPr>
        <w:spacing w:after="0" w:line="240" w:lineRule="auto"/>
        <w:jc w:val="both"/>
        <w:textAlignment w:val="baseline"/>
        <w:rPr>
          <w:ins w:id="79" w:author="Nicholas Matzke" w:date="2024-07-03T15:57:00Z"/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  <w:rPrChange w:id="80" w:author="Nicholas Matzke" w:date="2024-07-03T16:00:00Z">
            <w:rPr>
              <w:ins w:id="81" w:author="Nicholas Matzke" w:date="2024-07-03T15:57:00Z"/>
            </w:rPr>
          </w:rPrChange>
        </w:rPr>
        <w:pPrChange w:id="82" w:author="Nicholas Matzke" w:date="2024-07-03T16:01:00Z">
          <w:pPr>
            <w:pStyle w:val="ListParagraph"/>
            <w:numPr>
              <w:numId w:val="15"/>
            </w:numPr>
            <w:spacing w:after="0" w:line="240" w:lineRule="auto"/>
            <w:ind w:left="1440" w:hanging="360"/>
            <w:jc w:val="both"/>
          </w:pPr>
        </w:pPrChange>
      </w:pPr>
      <w:ins w:id="83" w:author="Nicholas Matzke" w:date="2024-07-03T16:01:00Z">
        <w:r>
          <w:rPr>
            <w:rFonts w:ascii="Times New Roman" w:eastAsia="Times New Roman" w:hAnsi="Times New Roman" w:cs="Times New Roman"/>
            <w:b/>
            <w:bCs/>
            <w:color w:val="000000"/>
            <w:kern w:val="0"/>
            <w14:ligatures w14:val="none"/>
          </w:rPr>
          <w:t>Skills I need to develop include:</w:t>
        </w:r>
      </w:ins>
    </w:p>
    <w:p w14:paraId="5F457F96" w14:textId="77777777" w:rsidR="003A367B" w:rsidRDefault="003A367B" w:rsidP="00F55D3C">
      <w:pPr>
        <w:spacing w:after="0" w:line="240" w:lineRule="auto"/>
        <w:ind w:left="720"/>
        <w:jc w:val="both"/>
        <w:rPr>
          <w:ins w:id="84" w:author="Nicholas Matzke" w:date="2024-07-03T15:57:00Z"/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A00EC1" w14:textId="07FF1BD9" w:rsidR="00D62818" w:rsidRDefault="003A367B" w:rsidP="00F55D3C">
      <w:pPr>
        <w:spacing w:after="0" w:line="240" w:lineRule="auto"/>
        <w:ind w:left="720"/>
        <w:jc w:val="both"/>
        <w:rPr>
          <w:ins w:id="85" w:author="Nicholas Matzke" w:date="2024-07-03T15:57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86" w:author="Nicholas Matzke" w:date="2024-07-03T16:00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[</w:t>
        </w:r>
      </w:ins>
      <w:ins w:id="87" w:author="Nicholas Matzke" w:date="2024-07-03T15:57:00Z">
        <w:r w:rsidR="00D62818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The below are quite generic. Basically you are just saying phylogenetics</w:t>
        </w:r>
        <w:r w:rsidR="00D62818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&amp;</w:t>
        </w:r>
        <w:r w:rsidR="00D62818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biogeography; 3 &amp; 4 are a bit more specific.</w:t>
        </w:r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But, you will want to develop these more.</w:t>
        </w:r>
      </w:ins>
      <w:ins w:id="88" w:author="Nicholas Matzke" w:date="2024-07-03T16:01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]</w:t>
        </w:r>
      </w:ins>
    </w:p>
    <w:p w14:paraId="10B0448C" w14:textId="77777777" w:rsidR="00D62818" w:rsidRDefault="00D62818" w:rsidP="00F55D3C">
      <w:pPr>
        <w:spacing w:after="0" w:line="240" w:lineRule="auto"/>
        <w:ind w:left="720"/>
        <w:jc w:val="both"/>
        <w:rPr>
          <w:ins w:id="89" w:author="Nicholas Matzke" w:date="2024-07-03T15:50:00Z"/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F9B0AE" w14:textId="32FB98DD" w:rsidR="00F55D3C" w:rsidRPr="00F55D3C" w:rsidDel="003A367B" w:rsidRDefault="00F55D3C" w:rsidP="00F55D3C">
      <w:pPr>
        <w:spacing w:after="0" w:line="240" w:lineRule="auto"/>
        <w:ind w:left="720"/>
        <w:jc w:val="both"/>
        <w:rPr>
          <w:del w:id="90" w:author="Nicholas Matzke" w:date="2024-07-03T16:01:00Z"/>
          <w:rFonts w:ascii="Times New Roman" w:eastAsia="Times New Roman" w:hAnsi="Times New Roman" w:cs="Times New Roman"/>
          <w:kern w:val="0"/>
          <w14:ligatures w14:val="none"/>
        </w:rPr>
      </w:pPr>
      <w:del w:id="91" w:author="Nicholas Matzke" w:date="2024-07-03T16:01:00Z"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Using </w:delText>
        </w:r>
        <w:r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computer (mainly </w:delText>
        </w:r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R</w:delText>
        </w:r>
        <w:r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) </w:delText>
        </w:r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to:</w:delText>
        </w:r>
      </w:del>
    </w:p>
    <w:p w14:paraId="5CFBEE95" w14:textId="583E40A5" w:rsidR="00F55D3C" w:rsidRPr="00F55D3C" w:rsidDel="003A367B" w:rsidRDefault="00F55D3C" w:rsidP="00F55D3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del w:id="92" w:author="Nicholas Matzke" w:date="2024-07-03T16:01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del w:id="93" w:author="Nicholas Matzke" w:date="2024-07-03T16:01:00Z"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Investigate the evolutionary relationships among species through phylogenetic analyses</w:delText>
        </w:r>
      </w:del>
    </w:p>
    <w:p w14:paraId="048ABBFD" w14:textId="6742D893" w:rsidR="00F55D3C" w:rsidDel="003A367B" w:rsidRDefault="00F55D3C" w:rsidP="00F55D3C">
      <w:pPr>
        <w:spacing w:after="0" w:line="240" w:lineRule="auto"/>
        <w:ind w:left="1440"/>
        <w:jc w:val="both"/>
        <w:textAlignment w:val="baseline"/>
        <w:rPr>
          <w:del w:id="94" w:author="Nicholas Matzke" w:date="2024-07-03T16:01:00Z"/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FCAF22" w14:textId="50DBAB7C" w:rsidR="00F55D3C" w:rsidRPr="00F55D3C" w:rsidDel="003A367B" w:rsidRDefault="00F55D3C" w:rsidP="00F55D3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del w:id="95" w:author="Nicholas Matzke" w:date="2024-07-03T16:01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del w:id="96" w:author="Nicholas Matzke" w:date="2024-07-03T16:01:00Z"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Investigate the distribution patterns of species and understand the historical factors that have shaped contemporary biogeographical patterns</w:delText>
        </w:r>
      </w:del>
    </w:p>
    <w:p w14:paraId="76C68FE4" w14:textId="164E8499" w:rsidR="00F55D3C" w:rsidDel="003A367B" w:rsidRDefault="00F55D3C" w:rsidP="00F55D3C">
      <w:pPr>
        <w:spacing w:after="0" w:line="240" w:lineRule="auto"/>
        <w:ind w:left="1440"/>
        <w:jc w:val="both"/>
        <w:textAlignment w:val="baseline"/>
        <w:rPr>
          <w:del w:id="97" w:author="Nicholas Matzke" w:date="2024-07-03T16:01:00Z"/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D77F7F" w14:textId="398440AA" w:rsidR="00F55D3C" w:rsidRPr="00F55D3C" w:rsidDel="003A367B" w:rsidRDefault="00F55D3C" w:rsidP="00F55D3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del w:id="98" w:author="Nicholas Matzke" w:date="2024-07-03T16:01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del w:id="99" w:author="Nicholas Matzke" w:date="2024-07-03T16:01:00Z"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Integrating molecular phylogenetics with spatial analyses to explore the role of geological and ecological events in shaping the spatial diversity of organisms</w:delText>
        </w:r>
      </w:del>
    </w:p>
    <w:p w14:paraId="700490C6" w14:textId="21B17FE5" w:rsidR="00F55D3C" w:rsidDel="003A367B" w:rsidRDefault="00F55D3C" w:rsidP="00F55D3C">
      <w:pPr>
        <w:spacing w:after="0" w:line="240" w:lineRule="auto"/>
        <w:ind w:left="1440"/>
        <w:jc w:val="both"/>
        <w:textAlignment w:val="baseline"/>
        <w:rPr>
          <w:del w:id="100" w:author="Nicholas Matzke" w:date="2024-07-03T16:01:00Z"/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D43044D" w14:textId="36099BC2" w:rsidR="00F55D3C" w:rsidDel="003A367B" w:rsidRDefault="00F55D3C" w:rsidP="00F55D3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del w:id="101" w:author="Nicholas Matzke" w:date="2024-07-03T16:01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del w:id="102" w:author="Nicholas Matzke" w:date="2024-07-03T16:01:00Z"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Investigate the role of environmental factors, including climate and ecological interactions, in driving evolutionary processes and shaping the diversity of life</w:delText>
        </w:r>
      </w:del>
    </w:p>
    <w:p w14:paraId="5C1957D3" w14:textId="29A94043" w:rsidR="00F55D3C" w:rsidDel="003A367B" w:rsidRDefault="00F55D3C" w:rsidP="00F55D3C">
      <w:pPr>
        <w:pStyle w:val="ListParagraph"/>
        <w:rPr>
          <w:del w:id="103" w:author="Nicholas Matzke" w:date="2024-07-03T16:01:00Z"/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25A435" w14:textId="41153941" w:rsidR="00F55D3C" w:rsidRPr="00F55D3C" w:rsidDel="003A367B" w:rsidRDefault="00F55D3C" w:rsidP="00F55D3C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del w:id="104" w:author="Nicholas Matzke" w:date="2024-07-03T16:01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del w:id="105" w:author="Nicholas Matzke" w:date="2024-07-03T16:01:00Z">
        <w:r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Create R package and codes to carry out above for myself and future researchers </w:delText>
        </w:r>
      </w:del>
    </w:p>
    <w:p w14:paraId="7F478079" w14:textId="66425990" w:rsidR="00F55D3C" w:rsidDel="003A367B" w:rsidRDefault="00F55D3C" w:rsidP="00F55D3C">
      <w:pPr>
        <w:spacing w:after="0" w:line="240" w:lineRule="auto"/>
        <w:rPr>
          <w:del w:id="106" w:author="Nicholas Matzke" w:date="2024-07-03T16:01:00Z"/>
          <w:rFonts w:ascii="Times New Roman" w:eastAsia="Times New Roman" w:hAnsi="Times New Roman" w:cs="Times New Roman"/>
          <w:kern w:val="0"/>
          <w14:ligatures w14:val="none"/>
        </w:rPr>
      </w:pPr>
    </w:p>
    <w:p w14:paraId="344E9E89" w14:textId="43029AD1" w:rsidR="00F55D3C" w:rsidDel="003A367B" w:rsidRDefault="00F55D3C" w:rsidP="00F55D3C">
      <w:pPr>
        <w:spacing w:after="0" w:line="240" w:lineRule="auto"/>
        <w:ind w:left="720"/>
        <w:rPr>
          <w:del w:id="107" w:author="Nicholas Matzke" w:date="2024-07-03T16:01:00Z"/>
          <w:rFonts w:ascii="Times New Roman" w:eastAsia="Times New Roman" w:hAnsi="Times New Roman" w:cs="Times New Roman"/>
          <w:kern w:val="0"/>
          <w14:ligatures w14:val="none"/>
        </w:rPr>
      </w:pPr>
      <w:del w:id="108" w:author="Nicholas Matzke" w:date="2024-07-03T16:01:00Z">
        <w:r w:rsidDel="003A367B">
          <w:rPr>
            <w:rFonts w:ascii="Times New Roman" w:eastAsia="Times New Roman" w:hAnsi="Times New Roman" w:cs="Times New Roman"/>
            <w:kern w:val="0"/>
            <w14:ligatures w14:val="none"/>
          </w:rPr>
          <w:delText>Academia goals</w:delText>
        </w:r>
      </w:del>
    </w:p>
    <w:p w14:paraId="4D39EEA9" w14:textId="79AA9EF9" w:rsidR="00F55D3C" w:rsidDel="003A367B" w:rsidRDefault="00F55D3C" w:rsidP="00F55D3C">
      <w:pPr>
        <w:pStyle w:val="ListParagraph"/>
        <w:numPr>
          <w:ilvl w:val="1"/>
          <w:numId w:val="2"/>
        </w:numPr>
        <w:spacing w:after="0" w:line="240" w:lineRule="auto"/>
        <w:rPr>
          <w:del w:id="109" w:author="Nicholas Matzke" w:date="2024-07-03T16:01:00Z"/>
          <w:rFonts w:ascii="Times New Roman" w:eastAsia="Times New Roman" w:hAnsi="Times New Roman" w:cs="Times New Roman"/>
          <w:kern w:val="0"/>
          <w14:ligatures w14:val="none"/>
        </w:rPr>
      </w:pPr>
      <w:del w:id="110" w:author="Nicholas Matzke" w:date="2024-07-03T16:01:00Z">
        <w:r w:rsidDel="003A367B">
          <w:rPr>
            <w:rFonts w:ascii="Times New Roman" w:eastAsia="Times New Roman" w:hAnsi="Times New Roman" w:cs="Times New Roman"/>
            <w:kern w:val="0"/>
            <w14:ligatures w14:val="none"/>
          </w:rPr>
          <w:delText>Post-doc fellowship in academia in countries where I can conduct above</w:delText>
        </w:r>
      </w:del>
    </w:p>
    <w:p w14:paraId="1DCD6651" w14:textId="21A1A906" w:rsidR="00F55D3C" w:rsidDel="003A367B" w:rsidRDefault="00F55D3C" w:rsidP="00F55D3C">
      <w:pPr>
        <w:spacing w:after="0" w:line="240" w:lineRule="auto"/>
        <w:rPr>
          <w:del w:id="111" w:author="Nicholas Matzke" w:date="2024-07-03T16:01:00Z"/>
          <w:rFonts w:ascii="Times New Roman" w:eastAsia="Times New Roman" w:hAnsi="Times New Roman" w:cs="Times New Roman"/>
          <w:kern w:val="0"/>
          <w14:ligatures w14:val="none"/>
        </w:rPr>
      </w:pPr>
    </w:p>
    <w:p w14:paraId="4F08DDA8" w14:textId="50B25456" w:rsidR="00F55D3C" w:rsidDel="003A367B" w:rsidRDefault="00F55D3C" w:rsidP="00F55D3C">
      <w:pPr>
        <w:pStyle w:val="ListParagraph"/>
        <w:numPr>
          <w:ilvl w:val="1"/>
          <w:numId w:val="2"/>
        </w:numPr>
        <w:spacing w:after="0" w:line="240" w:lineRule="auto"/>
        <w:rPr>
          <w:del w:id="112" w:author="Nicholas Matzke" w:date="2024-07-03T16:01:00Z"/>
          <w:rFonts w:ascii="Times New Roman" w:eastAsia="Times New Roman" w:hAnsi="Times New Roman" w:cs="Times New Roman"/>
          <w:kern w:val="0"/>
          <w14:ligatures w14:val="none"/>
        </w:rPr>
      </w:pPr>
      <w:del w:id="113" w:author="Nicholas Matzke" w:date="2024-07-03T16:01:00Z">
        <w:r w:rsidDel="003A367B">
          <w:rPr>
            <w:rFonts w:ascii="Times New Roman" w:eastAsia="Times New Roman" w:hAnsi="Times New Roman" w:cs="Times New Roman"/>
            <w:kern w:val="0"/>
            <w14:ligatures w14:val="none"/>
          </w:rPr>
          <w:delText xml:space="preserve">Teaching and researching in academia </w:delText>
        </w:r>
      </w:del>
    </w:p>
    <w:p w14:paraId="46B69F7F" w14:textId="77777777" w:rsidR="00F55D3C" w:rsidRDefault="00F55D3C" w:rsidP="00F55D3C">
      <w:pPr>
        <w:spacing w:after="0" w:line="240" w:lineRule="auto"/>
        <w:rPr>
          <w:ins w:id="114" w:author="Nicholas Matzke" w:date="2024-07-03T15:56:00Z"/>
          <w:rFonts w:ascii="Times New Roman" w:eastAsia="Times New Roman" w:hAnsi="Times New Roman" w:cs="Times New Roman"/>
          <w:kern w:val="0"/>
          <w14:ligatures w14:val="none"/>
        </w:rPr>
      </w:pPr>
    </w:p>
    <w:p w14:paraId="458FD0CE" w14:textId="77777777" w:rsidR="00D62818" w:rsidRDefault="00D62818" w:rsidP="00F55D3C">
      <w:pPr>
        <w:spacing w:after="0" w:line="240" w:lineRule="auto"/>
        <w:rPr>
          <w:ins w:id="115" w:author="Nicholas Matzke" w:date="2024-07-03T15:56:00Z"/>
          <w:rFonts w:ascii="Times New Roman" w:eastAsia="Times New Roman" w:hAnsi="Times New Roman" w:cs="Times New Roman"/>
          <w:kern w:val="0"/>
          <w14:ligatures w14:val="none"/>
        </w:rPr>
      </w:pPr>
    </w:p>
    <w:p w14:paraId="2EE509B3" w14:textId="77777777" w:rsidR="00D62818" w:rsidRPr="00F55D3C" w:rsidRDefault="00D62818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2C4E26" w14:textId="77777777" w:rsidR="00F55D3C" w:rsidRPr="00F55D3C" w:rsidRDefault="00F55D3C" w:rsidP="00F55D3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Potential PhD Chapters</w:t>
      </w:r>
    </w:p>
    <w:p w14:paraId="18BED2A9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A4627A" w14:textId="6D517DC9" w:rsidR="00F55D3C" w:rsidRPr="00F55D3C" w:rsidRDefault="00F55D3C" w:rsidP="00F55D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1. </w:t>
      </w:r>
      <w:del w:id="116" w:author="Nicholas Matzke" w:date="2024-07-03T16:02:00Z"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Evolution </w:delText>
        </w:r>
      </w:del>
      <w:ins w:id="117" w:author="Nicholas Matzke" w:date="2024-07-03T16:02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Testing models </w:t>
        </w:r>
      </w:ins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of </w:t>
      </w:r>
      <w:del w:id="118" w:author="Nicholas Matzke" w:date="2024-07-03T16:02:00Z"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Carnivorous </w:delText>
        </w:r>
      </w:del>
      <w:ins w:id="119" w:author="Nicholas Matzke" w:date="2024-07-03T16:02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c</w:t>
        </w:r>
        <w:r w:rsidR="003A367B" w:rsidRPr="00F55D3C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arnivorous </w:t>
        </w:r>
      </w:ins>
      <w:del w:id="120" w:author="Nicholas Matzke" w:date="2024-07-03T16:02:00Z"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Plant </w:delText>
        </w:r>
      </w:del>
      <w:ins w:id="121" w:author="Nicholas Matzke" w:date="2024-07-03T16:02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p</w:t>
        </w:r>
        <w:r w:rsidR="003A367B" w:rsidRPr="00F55D3C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lant </w:t>
        </w:r>
      </w:ins>
      <w:del w:id="122" w:author="Nicholas Matzke" w:date="2024-07-03T16:02:00Z"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Trap</w:delText>
        </w:r>
      </w:del>
      <w:ins w:id="123" w:author="Nicholas Matzke" w:date="2024-07-03T16:02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t</w:t>
        </w:r>
        <w:r w:rsidR="003A367B" w:rsidRPr="00F55D3C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rap</w:t>
        </w:r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</w:t>
        </w:r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evolution</w:t>
        </w:r>
      </w:ins>
      <w:del w:id="124" w:author="Nicholas Matzke" w:date="2024-07-03T16:02:00Z">
        <w:r w:rsidRPr="00F55D3C" w:rsidDel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s</w:delText>
        </w:r>
      </w:del>
      <w:ins w:id="125" w:author="Nicholas Matzke" w:date="2024-07-03T16:02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through statistical model comparison</w:t>
        </w:r>
      </w:ins>
    </w:p>
    <w:p w14:paraId="1C62CE4B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90E359" w14:textId="7E64D667" w:rsidR="00F55D3C" w:rsidRDefault="00F55D3C" w:rsidP="00F55D3C">
      <w:pPr>
        <w:spacing w:after="0" w:line="240" w:lineRule="auto"/>
        <w:ind w:left="720"/>
        <w:jc w:val="both"/>
        <w:rPr>
          <w:ins w:id="126" w:author="Nicholas Matzke" w:date="2024-07-03T16:10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Carnivorous Plant Biogeography</w:t>
      </w:r>
      <w:ins w:id="127" w:author="Nicholas Matzke" w:date="2024-07-03T16:02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: When and where did </w:t>
        </w:r>
      </w:ins>
      <w:ins w:id="128" w:author="Nicholas Matzke" w:date="2024-07-03T18:49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the </w:t>
        </w:r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species </w:t>
        </w:r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with </w:t>
        </w:r>
      </w:ins>
      <w:ins w:id="129" w:author="Nicholas Matzke" w:date="2024-07-03T16:09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hypothesi</w:t>
        </w:r>
      </w:ins>
      <w:ins w:id="130" w:author="Nicholas Matzke" w:date="2024-07-03T16:10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z</w:t>
        </w:r>
      </w:ins>
      <w:ins w:id="131" w:author="Nicholas Matzke" w:date="2024-07-03T16:09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ed </w:t>
        </w:r>
      </w:ins>
      <w:ins w:id="132" w:author="Nicholas Matzke" w:date="2024-07-03T16:02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transitional traps</w:t>
        </w:r>
      </w:ins>
      <w:ins w:id="133" w:author="Nicholas Matzke" w:date="2024-07-03T16:10:00Z">
        <w:r w:rsidR="003A367B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</w:t>
        </w:r>
        <w:r w:rsidR="00CD3888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live?</w:t>
        </w:r>
      </w:ins>
    </w:p>
    <w:p w14:paraId="51770E25" w14:textId="77777777" w:rsidR="00CD3888" w:rsidRPr="00F55D3C" w:rsidRDefault="00CD3888" w:rsidP="00CD388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  <w:pPrChange w:id="134" w:author="Nicholas Matzke" w:date="2024-07-03T16:10:00Z">
          <w:pPr>
            <w:spacing w:after="0" w:line="240" w:lineRule="auto"/>
            <w:ind w:left="720"/>
            <w:jc w:val="both"/>
          </w:pPr>
        </w:pPrChange>
      </w:pPr>
    </w:p>
    <w:p w14:paraId="726E8779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502B5D" w14:textId="083757A9" w:rsidR="00F55D3C" w:rsidRPr="00F55D3C" w:rsidRDefault="00F55D3C" w:rsidP="00F55D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3. </w:t>
      </w:r>
      <w:proofErr w:type="spellStart"/>
      <w:ins w:id="135" w:author="Nicholas Matzke" w:date="2024-07-03T16:10:00Z">
        <w:r w:rsidR="00CD3888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Phylodynamics</w:t>
        </w:r>
        <w:proofErr w:type="spellEnd"/>
        <w:r w:rsidR="00CD3888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of</w:t>
        </w:r>
      </w:ins>
      <w:ins w:id="136" w:author="Nicholas Matzke" w:date="2024-07-03T18:49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</w:t>
        </w:r>
      </w:ins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Carnivorous Plant Diversification</w:t>
      </w:r>
      <w:ins w:id="137" w:author="Nicholas Matzke" w:date="2024-07-03T18:49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: Why are </w:t>
        </w:r>
        <w:r w:rsidR="00565E04" w:rsidRPr="00565E04">
          <w:rPr>
            <w:rFonts w:ascii="Times New Roman" w:eastAsia="Times New Roman" w:hAnsi="Times New Roman" w:cs="Times New Roman"/>
            <w:i/>
            <w:iCs/>
            <w:color w:val="000000"/>
            <w:kern w:val="0"/>
            <w14:ligatures w14:val="none"/>
            <w:rPrChange w:id="138" w:author="Nicholas Matzke" w:date="2024-07-03T18:50:00Z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PrChange>
          </w:rPr>
          <w:t>Utricularia</w:t>
        </w:r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, </w:t>
        </w:r>
        <w:proofErr w:type="spellStart"/>
        <w:r w:rsidR="00565E04" w:rsidRPr="00565E04">
          <w:rPr>
            <w:rFonts w:ascii="Times New Roman" w:eastAsia="Times New Roman" w:hAnsi="Times New Roman" w:cs="Times New Roman"/>
            <w:i/>
            <w:iCs/>
            <w:color w:val="000000"/>
            <w:kern w:val="0"/>
            <w14:ligatures w14:val="none"/>
            <w:rPrChange w:id="139" w:author="Nicholas Matzke" w:date="2024-07-03T18:50:00Z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PrChange>
          </w:rPr>
          <w:t>Drosera</w:t>
        </w:r>
        <w:proofErr w:type="spellEnd"/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, and </w:t>
        </w:r>
        <w:r w:rsidR="00565E04" w:rsidRPr="00565E04">
          <w:rPr>
            <w:rFonts w:ascii="Times New Roman" w:eastAsia="Times New Roman" w:hAnsi="Times New Roman" w:cs="Times New Roman"/>
            <w:i/>
            <w:iCs/>
            <w:color w:val="000000"/>
            <w:kern w:val="0"/>
            <w14:ligatures w14:val="none"/>
            <w:rPrChange w:id="140" w:author="Nicholas Matzke" w:date="2024-07-03T18:50:00Z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PrChange>
          </w:rPr>
          <w:t>Nepenthes</w:t>
        </w:r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speciose, and </w:t>
        </w:r>
        <w:r w:rsidR="00565E04" w:rsidRPr="00565E04">
          <w:rPr>
            <w:rFonts w:ascii="Times New Roman" w:eastAsia="Times New Roman" w:hAnsi="Times New Roman" w:cs="Times New Roman"/>
            <w:i/>
            <w:iCs/>
            <w:color w:val="000000"/>
            <w:kern w:val="0"/>
            <w14:ligatures w14:val="none"/>
            <w:rPrChange w:id="141" w:author="Nicholas Matzke" w:date="2024-07-03T18:50:00Z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PrChange>
          </w:rPr>
          <w:t>Dionaea</w:t>
        </w:r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, </w:t>
        </w:r>
        <w:r w:rsidR="00565E04" w:rsidRPr="00565E04">
          <w:rPr>
            <w:rFonts w:ascii="Times New Roman" w:eastAsia="Times New Roman" w:hAnsi="Times New Roman" w:cs="Times New Roman"/>
            <w:i/>
            <w:iCs/>
            <w:color w:val="000000"/>
            <w:kern w:val="0"/>
            <w14:ligatures w14:val="none"/>
            <w:rPrChange w:id="142" w:author="Nicholas Matzke" w:date="2024-07-03T18:50:00Z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PrChange>
          </w:rPr>
          <w:t>Aldrovanda</w:t>
        </w:r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, and </w:t>
        </w:r>
      </w:ins>
      <w:proofErr w:type="spellStart"/>
      <w:ins w:id="143" w:author="Nicholas Matzke" w:date="2024-07-03T18:50:00Z">
        <w:r w:rsidR="00565E04" w:rsidRPr="00565E04">
          <w:rPr>
            <w:rFonts w:ascii="Times New Roman" w:eastAsia="Times New Roman" w:hAnsi="Times New Roman" w:cs="Times New Roman"/>
            <w:i/>
            <w:iCs/>
            <w:color w:val="000000"/>
            <w:kern w:val="0"/>
            <w14:ligatures w14:val="none"/>
            <w:rPrChange w:id="144" w:author="Nicholas Matzke" w:date="2024-07-03T18:50:00Z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rPrChange>
          </w:rPr>
          <w:t>Cephalotus</w:t>
        </w:r>
        <w:proofErr w:type="spellEnd"/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not? </w:t>
        </w:r>
      </w:ins>
      <w:del w:id="145" w:author="Nicholas Matzke" w:date="2024-07-03T18:49:00Z">
        <w:r w:rsidRPr="00F55D3C" w:rsidDel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 </w:delText>
        </w:r>
      </w:del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(speciation/ extinction linked to traits/ regions)</w:t>
      </w:r>
    </w:p>
    <w:p w14:paraId="3F9C52BF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F398F" w14:textId="7E158872" w:rsidR="00F55D3C" w:rsidRPr="00F55D3C" w:rsidRDefault="00F55D3C" w:rsidP="00F55D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Carnivorous Plant Genomic</w:t>
      </w:r>
      <w:ins w:id="146" w:author="Nicholas Matzke" w:date="2024-07-03T18:50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s: What hypot</w:t>
        </w:r>
      </w:ins>
      <w:ins w:id="147" w:author="Nicholas Matzke" w:date="2024-07-03T18:51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heses about </w:t>
        </w:r>
      </w:ins>
      <w:del w:id="148" w:author="Nicholas Matzke" w:date="2024-07-03T18:50:00Z">
        <w:r w:rsidRPr="00F55D3C" w:rsidDel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s</w:delText>
        </w:r>
        <w:r w:rsidDel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?</w:delText>
        </w:r>
      </w:del>
      <w:ins w:id="149" w:author="Nicholas Matzke" w:date="2024-07-03T18:51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trap evolution can be tested with available/upcoming whole genomes of carnivorous plants (</w:t>
        </w:r>
      </w:ins>
      <w:ins w:id="150" w:author="Nicholas Matzke" w:date="2024-07-03T18:54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Stretch goal; </w:t>
        </w:r>
      </w:ins>
      <w:ins w:id="151" w:author="Nicholas Matzke" w:date="2024-07-03T18:51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needs more work</w:t>
        </w:r>
      </w:ins>
      <w:ins w:id="152" w:author="Nicholas Matzke" w:date="2024-07-03T18:52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; discuss with Tanya Renner</w:t>
        </w:r>
      </w:ins>
      <w:ins w:id="153" w:author="Nicholas Matzke" w:date="2024-07-03T18:54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. Possible a postdoc grant application.</w:t>
        </w:r>
      </w:ins>
      <w:ins w:id="154" w:author="Nicholas Matzke" w:date="2024-07-03T18:51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).</w:t>
        </w:r>
      </w:ins>
    </w:p>
    <w:p w14:paraId="27F00A6D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CCCB98" w14:textId="19F1B2A6" w:rsidR="00F55D3C" w:rsidRPr="00F55D3C" w:rsidRDefault="00F55D3C" w:rsidP="00F55D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5. Carnivorous Plant Distribution Mode</w:t>
      </w:r>
      <w:ins w:id="155" w:author="Nicholas Matzke" w:date="2024-07-03T18:52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lling: Can the future of carnivo</w:t>
        </w:r>
      </w:ins>
      <w:ins w:id="156" w:author="Nicholas Matzke" w:date="2024-07-03T18:53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rous plants under climate change be predicted? (Stretch goal; </w:t>
        </w:r>
      </w:ins>
      <w:ins w:id="157" w:author="Nicholas Matzke" w:date="2024-07-04T13:58:00Z">
        <w:r w:rsidR="00A91A80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needs more work; </w:t>
        </w:r>
      </w:ins>
      <w:ins w:id="158" w:author="Nicholas Matzke" w:date="2024-07-03T18:53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requires careful thinking/literature research before launching into i</w:t>
        </w:r>
      </w:ins>
      <w:ins w:id="159" w:author="Nicholas Matzke" w:date="2024-07-03T18:54:00Z">
        <w:r w:rsidR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t. Possibly a postdoc grant application.)</w:t>
        </w:r>
      </w:ins>
      <w:del w:id="160" w:author="Nicholas Matzke" w:date="2024-07-03T18:52:00Z">
        <w:r w:rsidRPr="00F55D3C" w:rsidDel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l</w:delText>
        </w:r>
        <w:r w:rsidDel="00565E04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?</w:delText>
        </w:r>
      </w:del>
    </w:p>
    <w:p w14:paraId="51AB5172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4606A57" w14:textId="1D2EC231" w:rsidR="00F55D3C" w:rsidRPr="00F55D3C" w:rsidRDefault="00A91A80" w:rsidP="00F55D3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ins w:id="161" w:author="Nicholas Matzke" w:date="2024-07-04T13:58:00Z">
        <w:r>
          <w:rPr>
            <w:rFonts w:ascii="Times New Roman" w:eastAsia="Times New Roman" w:hAnsi="Times New Roman" w:cs="Times New Roman"/>
            <w:b/>
            <w:bCs/>
            <w:color w:val="000000"/>
            <w:kern w:val="0"/>
            <w:u w:val="single"/>
            <w14:ligatures w14:val="none"/>
          </w:rPr>
          <w:t>Goals for Provisional Year Review (</w:t>
        </w:r>
      </w:ins>
      <w:r w:rsidR="00F55D3C" w:rsidRPr="00F55D3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PYR</w:t>
      </w:r>
      <w:ins w:id="162" w:author="Nicholas Matzke" w:date="2024-07-04T13:58:00Z">
        <w:r>
          <w:rPr>
            <w:rFonts w:ascii="Times New Roman" w:eastAsia="Times New Roman" w:hAnsi="Times New Roman" w:cs="Times New Roman"/>
            <w:b/>
            <w:bCs/>
            <w:color w:val="000000"/>
            <w:kern w:val="0"/>
            <w:u w:val="single"/>
            <w14:ligatures w14:val="none"/>
          </w:rPr>
          <w:t>)</w:t>
        </w:r>
      </w:ins>
      <w:del w:id="163" w:author="Nicholas Matzke" w:date="2024-07-04T13:59:00Z">
        <w:r w:rsidR="00F55D3C" w:rsidRPr="00F55D3C" w:rsidDel="00A91A80">
          <w:rPr>
            <w:rFonts w:ascii="Times New Roman" w:eastAsia="Times New Roman" w:hAnsi="Times New Roman" w:cs="Times New Roman"/>
            <w:b/>
            <w:bCs/>
            <w:color w:val="000000"/>
            <w:kern w:val="0"/>
            <w:u w:val="single"/>
            <w14:ligatures w14:val="none"/>
          </w:rPr>
          <w:delText xml:space="preserve"> writeup topics</w:delText>
        </w:r>
      </w:del>
    </w:p>
    <w:p w14:paraId="71DC62F8" w14:textId="77777777" w:rsidR="00F55D3C" w:rsidRPr="00F55D3C" w:rsidRDefault="00F55D3C" w:rsidP="00F55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18519" w14:textId="2B1E7565" w:rsidR="00F55D3C" w:rsidRDefault="00F55D3C" w:rsidP="00F5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Publishing the paper: Evolution of Carnivorous Plant Traps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project </w:t>
      </w:r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we did in </w:t>
      </w:r>
      <w:del w:id="164" w:author="Nicholas Matzke" w:date="2024-07-04T13:58:00Z">
        <w:r w:rsidRPr="00F55D3C" w:rsidDel="00A91A80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honours </w:delText>
        </w:r>
      </w:del>
      <w:ins w:id="165" w:author="Nicholas Matzke" w:date="2024-07-04T13:58:00Z">
        <w:r w:rsidR="00A91A80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H</w:t>
        </w:r>
        <w:r w:rsidR="00A91A80" w:rsidRPr="00F55D3C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onours </w:t>
        </w:r>
      </w:ins>
      <w:r w:rsidRPr="00F55D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year, I will run the code again, review papers and publish)</w:t>
      </w:r>
    </w:p>
    <w:p w14:paraId="6042F7A5" w14:textId="540E7B89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Learn GitHub and construct a well-documented archive for the data and code on the carnivorous plant trap evolution paper</w:t>
      </w:r>
    </w:p>
    <w:p w14:paraId="5F9CE54E" w14:textId="0D727736" w:rsidR="00F55D3C" w:rsidRDefault="00A91A80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ins w:id="166" w:author="Nicholas Matzke" w:date="2024-07-04T13:59:00Z">
        <w:r>
          <w:rPr>
            <w:rFonts w:ascii="Times New Roman" w:eastAsia="Times New Roman" w:hAnsi="Times New Roman" w:cs="Times New Roman"/>
            <w:kern w:val="0"/>
            <w14:ligatures w14:val="none"/>
          </w:rPr>
          <w:t>If possible, give a talk on this paper, e.g. at NZ Phylogenomics 20205</w:t>
        </w:r>
      </w:ins>
    </w:p>
    <w:p w14:paraId="61647EB7" w14:textId="77777777" w:rsidR="00F55D3C" w:rsidRDefault="00F55D3C" w:rsidP="00F55D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502597" w14:textId="630AA208" w:rsidR="00F55D3C" w:rsidRDefault="00F55D3C" w:rsidP="00F5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kern w:val="0"/>
          <w14:ligatures w14:val="none"/>
        </w:rPr>
        <w:t>Provide, to Nick, worked-out examples of key techniques to be used in the thesis, with illustrations generated by R code, covering key techniques to be used, with short written explanations</w:t>
      </w:r>
      <w:ins w:id="167" w:author="Nicholas Matzke" w:date="2024-07-04T13:59:00Z">
        <w:r w:rsidR="00A91A80">
          <w:rPr>
            <w:rFonts w:ascii="Times New Roman" w:eastAsia="Times New Roman" w:hAnsi="Times New Roman" w:cs="Times New Roman"/>
            <w:kern w:val="0"/>
            <w14:ligatures w14:val="none"/>
          </w:rPr>
          <w:t>. Draft list of items to</w:t>
        </w:r>
      </w:ins>
      <w:ins w:id="168" w:author="Nicholas Matzke" w:date="2024-07-04T14:00:00Z">
        <w:r w:rsidR="00A91A80">
          <w:rPr>
            <w:rFonts w:ascii="Times New Roman" w:eastAsia="Times New Roman" w:hAnsi="Times New Roman" w:cs="Times New Roman"/>
            <w:kern w:val="0"/>
            <w14:ligatures w14:val="none"/>
          </w:rPr>
          <w:t xml:space="preserve"> train on is here: </w:t>
        </w:r>
      </w:ins>
      <w:ins w:id="169" w:author="Nicholas Matzke" w:date="2024-07-04T14:02:00Z">
        <w:r w:rsidR="00A91A80">
          <w:rPr>
            <w:rFonts w:ascii="Times New Roman" w:eastAsia="Times New Roman" w:hAnsi="Times New Roman" w:cs="Times New Roman"/>
            <w:kern w:val="0"/>
            <w14:ligatures w14:val="none"/>
          </w:rPr>
          <w:t xml:space="preserve">Bioinformatics Bootcamp - </w:t>
        </w:r>
      </w:ins>
      <w:ins w:id="170" w:author="Nicholas Matzke" w:date="2024-07-04T14:04:00Z">
        <w:r w:rsidR="00A91A80" w:rsidRPr="00A91A80">
          <w:rPr>
            <w:rFonts w:ascii="Times New Roman" w:eastAsia="Times New Roman" w:hAnsi="Times New Roman" w:cs="Times New Roman"/>
            <w:kern w:val="0"/>
            <w14:ligatures w14:val="none"/>
          </w:rPr>
          <w:t>https://docs.google.com/spreadsheets/d/18Gj_u05E-Fn_l0OTq2n7s3r1YpDyEmn60Kh4dmlzW7g/edit?usp=sharing</w:t>
        </w:r>
      </w:ins>
      <w:del w:id="171" w:author="Nicholas Matzke" w:date="2024-07-04T13:59:00Z">
        <w:r w:rsidDel="00A91A80">
          <w:rPr>
            <w:rFonts w:ascii="Times New Roman" w:eastAsia="Times New Roman" w:hAnsi="Times New Roman" w:cs="Times New Roman"/>
            <w:kern w:val="0"/>
            <w14:ligatures w14:val="none"/>
          </w:rPr>
          <w:delText>:</w:delText>
        </w:r>
      </w:del>
    </w:p>
    <w:p w14:paraId="5BA68729" w14:textId="5BDA67F8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Likelihood, log-likelihood, Maximum likelihood, likelihood ratio test, and AIC/AICc/BIC and statistical model comparison with the same, Markov models for discrete characters, SSE models, biogeography models, comparison of log-likelihood and RSS (residual sum of squares) in linear regression, explanation of linear regression as an ML technique</w:t>
      </w:r>
    </w:p>
    <w:p w14:paraId="54F6431D" w14:textId="63A3EF2A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Phylogeny objects in R, and how to manipulate them</w:t>
      </w:r>
    </w:p>
    <w:p w14:paraId="609ABB7D" w14:textId="31B49A89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Perform basic bioinformatics tasks in R and command line terminal (relabelling sequences in FASTA files, generating alignments, trimming alignments, etc…)</w:t>
      </w:r>
    </w:p>
    <w:p w14:paraId="3BCC0D26" w14:textId="34001639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 of Iqtree and Beast2 on a basic sequence dataset</w:t>
      </w:r>
    </w:p>
    <w:p w14:paraId="69D9682D" w14:textId="46BE682D" w:rsidR="00F55D3C" w:rsidRP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Explanation and use of different kinds of graphs: scatter plots, histograms, bar charts, box plots, violin plots, PCA or NMMDS plots (R introductory workshop on Oct/2024?)</w:t>
      </w:r>
    </w:p>
    <w:p w14:paraId="33A6FC35" w14:textId="77777777" w:rsidR="00F55D3C" w:rsidRDefault="00F55D3C" w:rsidP="00F55D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E1C54" w14:textId="17015903" w:rsidR="00F55D3C" w:rsidRPr="00F55D3C" w:rsidRDefault="00F55D3C" w:rsidP="00F5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Assembly of a geography dataset for carnivorous plant biogeography</w:t>
      </w:r>
    </w:p>
    <w:p w14:paraId="619276A1" w14:textId="77777777" w:rsidR="00F55D3C" w:rsidRDefault="00F55D3C" w:rsidP="00F55D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44757" w14:textId="77777777" w:rsidR="00F55D3C" w:rsidRDefault="00F55D3C" w:rsidP="00F5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Full thesis proposal by 1</w:t>
      </w:r>
      <w:r w:rsidRPr="00F55D3C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st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June 2025: </w:t>
      </w:r>
    </w:p>
    <w:p w14:paraId="5C118A2E" w14:textId="77777777" w:rsidR="00F55D3C" w:rsidRPr="00F55D3C" w:rsidRDefault="00F55D3C" w:rsidP="00F55D3C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70DF52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Title</w:t>
      </w:r>
    </w:p>
    <w:p w14:paraId="375E1AAE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Abstract</w:t>
      </w:r>
    </w:p>
    <w:p w14:paraId="7FECB528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Background and Rationale</w:t>
      </w:r>
    </w:p>
    <w:p w14:paraId="23E9B3E8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Research Aims and Objectives</w:t>
      </w:r>
    </w:p>
    <w:p w14:paraId="387F387D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Research Design and Methodology</w:t>
      </w:r>
    </w:p>
    <w:p w14:paraId="07B81D1D" w14:textId="77777777" w:rsid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Timetable?</w:t>
      </w:r>
    </w:p>
    <w:p w14:paraId="111502EF" w14:textId="5432C3E0" w:rsidR="00F55D3C" w:rsidRPr="00F55D3C" w:rsidRDefault="00F55D3C" w:rsidP="00F55D3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Bibliography?</w:t>
      </w:r>
    </w:p>
    <w:p w14:paraId="18C78778" w14:textId="77777777" w:rsidR="00F55D3C" w:rsidRPr="00F55D3C" w:rsidRDefault="00F55D3C" w:rsidP="00F55D3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DED002" w14:textId="77777777" w:rsidR="00F55D3C" w:rsidRPr="00F55D3C" w:rsidRDefault="00F55D3C" w:rsidP="00F55D3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Trainings/ Meetings. Ranking by importance</w:t>
      </w:r>
    </w:p>
    <w:p w14:paraId="6B5F7B5E" w14:textId="77777777" w:rsidR="00F55D3C" w:rsidRDefault="00F55D3C" w:rsidP="00F55D3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64CAEEA8" w14:textId="4098AC10" w:rsidR="00F55D3C" w:rsidRDefault="00F55D3C" w:rsidP="00F55D3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Meetings:</w:t>
      </w:r>
    </w:p>
    <w:p w14:paraId="7CE34F1C" w14:textId="3778DA9F" w:rsidR="00F55D3C" w:rsidRDefault="00F55D3C" w:rsidP="00F55D3C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SBS Research and Teaching Showcase (2 mins intro + one slide) </w:t>
      </w:r>
      <w:del w:id="172" w:author="Nicholas Matzke" w:date="2024-07-04T14:21:00Z">
        <w:r w:rsidDel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on </w:delText>
        </w:r>
      </w:del>
      <w:ins w:id="173" w:author="Nicholas Matzke" w:date="2024-07-04T14:21:00Z">
        <w:r w:rsid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i</w:t>
        </w:r>
        <w:r w:rsid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n </w:t>
        </w:r>
      </w:ins>
      <w:del w:id="174" w:author="Nicholas Matzke" w:date="2024-07-04T14:20:00Z">
        <w:r w:rsidDel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Dec</w:delText>
        </w:r>
      </w:del>
      <w:ins w:id="175" w:author="Nicholas Matzke" w:date="2024-07-04T14:20:00Z">
        <w:r w:rsid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November </w:t>
        </w:r>
      </w:ins>
      <w:del w:id="176" w:author="Nicholas Matzke" w:date="2024-07-04T14:20:00Z">
        <w:r w:rsidDel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/</w:delText>
        </w:r>
      </w:del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2024?</w:t>
      </w:r>
    </w:p>
    <w:p w14:paraId="0A35985A" w14:textId="4FAE333B" w:rsidR="00F55D3C" w:rsidRDefault="00F55D3C" w:rsidP="00F55D3C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NZ phylogenomics (Kaikoura 2025, 11</w:t>
      </w:r>
      <w:r w:rsidRPr="00F55D3C">
        <w:rPr>
          <w:rFonts w:ascii="Times New Roman" w:eastAsia="Times New Roman" w:hAnsi="Times New Roman" w:cs="Times New Roman"/>
          <w:color w:val="000000"/>
          <w:kern w:val="0"/>
          <w:vertAlign w:val="superscript"/>
          <w14:ligatures w14:val="none"/>
        </w:rPr>
        <w:t>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Feb 10 am -14</w:t>
      </w:r>
      <w:r w:rsidRPr="00F55D3C">
        <w:rPr>
          <w:rFonts w:ascii="Times New Roman" w:eastAsia="Times New Roman" w:hAnsi="Times New Roman" w:cs="Times New Roman"/>
          <w:color w:val="000000"/>
          <w:kern w:val="0"/>
          <w:vertAlign w:val="superscript"/>
          <w14:ligatures w14:val="none"/>
        </w:rPr>
        <w:t>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Feb 12 pm 2025)</w:t>
      </w:r>
    </w:p>
    <w:p w14:paraId="61EEDEE3" w14:textId="3D015593" w:rsidR="0034025F" w:rsidRDefault="0034025F" w:rsidP="00F55D3C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ins w:id="177" w:author="Nicholas Matzke" w:date="2024-07-04T14:27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178" w:author="Nicholas Matzke" w:date="2024-07-04T14:27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Australasian Evolution Meeting (</w:t>
        </w:r>
      </w:ins>
      <w:ins w:id="179" w:author="Nicholas Matzke" w:date="2024-07-04T14:28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fldChar w:fldCharType="begin"/>
        </w:r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instrText>HYPERLINK "</w:instrText>
        </w:r>
        <w:r w:rsidRP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instrText>https://ausevo.com/registration/</w:instrText>
        </w:r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instrText>"</w:instrText>
        </w:r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fldChar w:fldCharType="separate"/>
        </w:r>
        <w:r w:rsidRPr="008E760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https://ausevo.com/registration/</w:t>
        </w:r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fldChar w:fldCharType="end"/>
        </w:r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, </w:t>
        </w:r>
        <w:r w:rsidRP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Wednesday 4th – Friday 6th December 2024</w:t>
        </w:r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Perth</w:t>
        </w:r>
      </w:ins>
      <w:ins w:id="180" w:author="Nicholas Matzke" w:date="2024-07-04T14:27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)</w:t>
        </w:r>
      </w:ins>
    </w:p>
    <w:p w14:paraId="2B6EBD6F" w14:textId="23251DA4" w:rsidR="0034025F" w:rsidRDefault="0034025F" w:rsidP="00F55D3C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ins w:id="181" w:author="Nicholas Matzke" w:date="2024-07-04T14:26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182" w:author="Nicholas Matzke" w:date="2024-07-04T14:26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Evolution 2025 in</w:t>
        </w:r>
      </w:ins>
      <w:ins w:id="183" w:author="Nicholas Matzke" w:date="2024-07-04T14:27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</w:t>
        </w:r>
        <w:r w:rsidRP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Athens, G</w:t>
        </w:r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eorgia, USA</w:t>
        </w:r>
        <w:r w:rsidRP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(ASN/SSB/SSE</w:t>
        </w:r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joint meeting</w:t>
        </w:r>
        <w:r w:rsidRP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) June 20-24</w:t>
        </w:r>
      </w:ins>
      <w:del w:id="184" w:author="Nicholas Matzke" w:date="2024-07-04T14:24:00Z">
        <w:r w:rsidR="00F55D3C" w:rsidDel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Evoldir </w:delText>
        </w:r>
      </w:del>
    </w:p>
    <w:p w14:paraId="565D4B9B" w14:textId="1B3A7639" w:rsidR="00F55D3C" w:rsidRDefault="0034025F" w:rsidP="00F55D3C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185" w:author="Nicholas Matzke" w:date="2024-07-04T14:26:00Z">
        <w:r w:rsidRPr="0034025F">
          <w:rPr>
            <w:rFonts w:ascii="Times New Roman" w:eastAsia="Times New Roman" w:hAnsi="Times New Roman" w:cs="Times New Roman"/>
            <w:b/>
            <w:bCs/>
            <w:color w:val="000000"/>
            <w:kern w:val="0"/>
            <w14:ligatures w14:val="none"/>
          </w:rPr>
          <w:t>24th Evolutionary Biology Meeting at Marseilles: September 16- 19 2025  (social events 20-21)</w:t>
        </w:r>
      </w:ins>
      <w:del w:id="186" w:author="Nicholas Matzke" w:date="2024-07-04T14:26:00Z">
        <w:r w:rsidR="00F55D3C" w:rsidDel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at Marseille (aeeb.fr) in 2025</w:delText>
        </w:r>
      </w:del>
    </w:p>
    <w:p w14:paraId="5114CC01" w14:textId="77777777" w:rsidR="00F55D3C" w:rsidRPr="0034025F" w:rsidRDefault="00F55D3C" w:rsidP="0034025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  <w:rPrChange w:id="187" w:author="Nicholas Matzke" w:date="2024-07-04T14:28:00Z">
            <w:rPr/>
          </w:rPrChange>
        </w:rPr>
        <w:pPrChange w:id="188" w:author="Nicholas Matzke" w:date="2024-07-04T14:28:00Z">
          <w:pPr>
            <w:pStyle w:val="ListParagraph"/>
            <w:numPr>
              <w:numId w:val="12"/>
            </w:numPr>
            <w:spacing w:after="0" w:line="240" w:lineRule="auto"/>
            <w:ind w:left="1080" w:hanging="360"/>
            <w:jc w:val="both"/>
            <w:textAlignment w:val="baseline"/>
          </w:pPr>
        </w:pPrChange>
      </w:pPr>
    </w:p>
    <w:p w14:paraId="76FE7AAA" w14:textId="6616E44A" w:rsidR="00F55D3C" w:rsidRDefault="00F55D3C" w:rsidP="00F55D3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B97BD" w14:textId="77777777" w:rsidR="00F55D3C" w:rsidRDefault="00F55D3C" w:rsidP="00F55D3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4C3B96" w14:textId="4179AB7C" w:rsidR="00F55D3C" w:rsidRPr="00F55D3C" w:rsidRDefault="00F55D3C" w:rsidP="00F55D3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5D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Trainings:</w:t>
      </w:r>
    </w:p>
    <w:p w14:paraId="20F75FA7" w14:textId="0E35BAA7" w:rsidR="00F55D3C" w:rsidRDefault="00F55D3C" w:rsidP="00F55D3C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ins w:id="189" w:author="Nicholas Matzke" w:date="2024-07-04T14:28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Key R techniques, Beast 2, </w:t>
      </w:r>
      <w:del w:id="190" w:author="Nicholas Matzke" w:date="2024-07-04T14:24:00Z">
        <w:r w:rsidDel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>Iqtrees</w:delText>
        </w:r>
      </w:del>
      <w:proofErr w:type="spellStart"/>
      <w:ins w:id="191" w:author="Nicholas Matzke" w:date="2024-07-04T14:24:00Z">
        <w:r w:rsid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I</w:t>
        </w:r>
        <w:r w:rsid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Q</w:t>
        </w:r>
        <w:r w:rsid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tree</w:t>
        </w:r>
      </w:ins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GitHub use</w:t>
      </w:r>
      <w:ins w:id="192" w:author="Nicholas Matzke" w:date="2024-07-04T14:24:00Z">
        <w:r w:rsid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. BioGeoBEARS and PhyBEARS/Julia</w:t>
        </w:r>
      </w:ins>
    </w:p>
    <w:p w14:paraId="7FC73DF8" w14:textId="22AAC3DF" w:rsidR="0034025F" w:rsidRDefault="0034025F" w:rsidP="0034025F">
      <w:pPr>
        <w:pStyle w:val="ListParagraph"/>
        <w:numPr>
          <w:ilvl w:val="1"/>
          <w:numId w:val="13"/>
        </w:numPr>
        <w:spacing w:after="0" w:line="240" w:lineRule="auto"/>
        <w:jc w:val="both"/>
        <w:textAlignment w:val="baseline"/>
        <w:rPr>
          <w:ins w:id="193" w:author="Nicholas Matzke" w:date="2024-07-04T14:29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194" w:author="Nicholas Matzke" w:date="2024-07-04T14:28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How to make a simple R package</w:t>
        </w:r>
      </w:ins>
    </w:p>
    <w:p w14:paraId="1ED5E249" w14:textId="738A318C" w:rsidR="0034025F" w:rsidRDefault="0034025F" w:rsidP="0034025F">
      <w:pPr>
        <w:pStyle w:val="ListParagraph"/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pPrChange w:id="195" w:author="Nicholas Matzke" w:date="2024-07-04T14:28:00Z">
          <w:pPr>
            <w:pStyle w:val="ListParagraph"/>
            <w:numPr>
              <w:numId w:val="13"/>
            </w:numPr>
            <w:spacing w:after="0" w:line="240" w:lineRule="auto"/>
            <w:ind w:left="1080" w:hanging="360"/>
            <w:jc w:val="both"/>
            <w:textAlignment w:val="baseline"/>
          </w:pPr>
        </w:pPrChange>
      </w:pPr>
      <w:ins w:id="196" w:author="Nicholas Matzke" w:date="2024-07-04T14:29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Installing scientific software / freewar</w:t>
        </w:r>
      </w:ins>
    </w:p>
    <w:p w14:paraId="1164613D" w14:textId="77777777" w:rsidR="00F55D3C" w:rsidRDefault="00F55D3C" w:rsidP="00F55D3C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B6A2DB" w14:textId="678F731A" w:rsidR="00F55D3C" w:rsidRPr="00F55D3C" w:rsidRDefault="00F55D3C" w:rsidP="00F55D3C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Communication: More confidence when talking people, and be able to give explanations/ rebut objections</w:t>
      </w:r>
    </w:p>
    <w:p w14:paraId="7A32D9DC" w14:textId="547E7D21" w:rsidR="0034025F" w:rsidRDefault="00F55D3C" w:rsidP="00F55D3C">
      <w:pPr>
        <w:pStyle w:val="ListParagraph"/>
        <w:numPr>
          <w:ilvl w:val="1"/>
          <w:numId w:val="13"/>
        </w:numPr>
        <w:spacing w:after="0" w:line="240" w:lineRule="auto"/>
        <w:jc w:val="both"/>
        <w:textAlignment w:val="baseline"/>
        <w:rPr>
          <w:ins w:id="197" w:author="Nicholas Matzke" w:date="2024-07-04T14:23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Regularly attend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PhyloBioGeo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ins w:id="198" w:author="Nicholas Matzke" w:date="2024-07-04T14:24:00Z">
        <w:r w:rsid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lab meeting </w:t>
        </w:r>
      </w:ins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(paper discussion + give some talks)</w:t>
      </w:r>
    </w:p>
    <w:p w14:paraId="74493197" w14:textId="4979BB0A" w:rsidR="00F55D3C" w:rsidRDefault="00F55D3C" w:rsidP="00F55D3C">
      <w:pPr>
        <w:pStyle w:val="ListParagraph"/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del w:id="199" w:author="Nicholas Matzke" w:date="2024-07-04T14:23:00Z">
        <w:r w:rsidDel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delText xml:space="preserve"> + </w:delText>
        </w:r>
      </w:del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Alexei’s meeting</w:t>
      </w:r>
      <w:ins w:id="200" w:author="Nicholas Matzke" w:date="2024-07-04T14:23:00Z">
        <w:r w:rsidR="0034025F"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s, 10am Mondays</w:t>
        </w:r>
      </w:ins>
    </w:p>
    <w:p w14:paraId="6669CB81" w14:textId="31AFA860" w:rsidR="00F55D3C" w:rsidRDefault="00F55D3C" w:rsidP="00F55D3C">
      <w:pPr>
        <w:pStyle w:val="ListParagraph"/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 + International meetings</w:t>
      </w:r>
    </w:p>
    <w:p w14:paraId="51533D2E" w14:textId="77777777" w:rsidR="00F55D3C" w:rsidRPr="00F55D3C" w:rsidRDefault="00F55D3C" w:rsidP="00F55D3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B4290A" w14:textId="0C6A12B3" w:rsidR="00F55D3C" w:rsidRDefault="00F55D3C" w:rsidP="00F55D3C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ins w:id="201" w:author="Nicholas Matzke" w:date="2024-07-04T14:21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Networking (through meetings)</w:t>
      </w:r>
    </w:p>
    <w:p w14:paraId="2F207978" w14:textId="61718F8B" w:rsidR="0034025F" w:rsidRDefault="0034025F" w:rsidP="0034025F">
      <w:pPr>
        <w:pStyle w:val="ListParagraph"/>
        <w:numPr>
          <w:ilvl w:val="1"/>
          <w:numId w:val="13"/>
        </w:numPr>
        <w:spacing w:after="0" w:line="240" w:lineRule="auto"/>
        <w:jc w:val="both"/>
        <w:textAlignment w:val="baseline"/>
        <w:rPr>
          <w:ins w:id="202" w:author="Nicholas Matzke" w:date="2024-07-04T14:22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203" w:author="Nicholas Matzke" w:date="2024-07-04T14:21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Join listservs/email lists</w:t>
        </w:r>
      </w:ins>
      <w:ins w:id="204" w:author="Nicholas Matzke" w:date="2024-07-04T14:23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 (google these; I’m not sure if the societies have mailing lists</w:t>
        </w:r>
      </w:ins>
      <w:ins w:id="205" w:author="Nicholas Matzke" w:date="2024-07-04T14:21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 xml:space="preserve">: </w:t>
        </w:r>
      </w:ins>
    </w:p>
    <w:p w14:paraId="7D80C7C0" w14:textId="42A6122F" w:rsidR="0034025F" w:rsidRDefault="0034025F" w:rsidP="0034025F">
      <w:pPr>
        <w:pStyle w:val="ListParagraph"/>
        <w:numPr>
          <w:ilvl w:val="2"/>
          <w:numId w:val="13"/>
        </w:numPr>
        <w:spacing w:after="0" w:line="240" w:lineRule="auto"/>
        <w:jc w:val="both"/>
        <w:textAlignment w:val="baseline"/>
        <w:rPr>
          <w:ins w:id="206" w:author="Nicholas Matzke" w:date="2024-07-04T14:22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ins w:id="207" w:author="Nicholas Matzke" w:date="2024-07-04T14:21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Evoldir</w:t>
        </w:r>
      </w:ins>
      <w:proofErr w:type="spellEnd"/>
    </w:p>
    <w:p w14:paraId="63B07C19" w14:textId="77777777" w:rsidR="0034025F" w:rsidRDefault="0034025F" w:rsidP="0034025F">
      <w:pPr>
        <w:pStyle w:val="ListParagraph"/>
        <w:numPr>
          <w:ilvl w:val="2"/>
          <w:numId w:val="13"/>
        </w:numPr>
        <w:spacing w:after="0" w:line="240" w:lineRule="auto"/>
        <w:jc w:val="both"/>
        <w:textAlignment w:val="baseline"/>
        <w:rPr>
          <w:ins w:id="208" w:author="Nicholas Matzke" w:date="2024-07-04T14:22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209" w:author="Nicholas Matzke" w:date="2024-07-04T14:21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S</w:t>
        </w:r>
      </w:ins>
      <w:ins w:id="210" w:author="Nicholas Matzke" w:date="2024-07-04T14:22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ociety of Systematic Biology (SSB)</w:t>
        </w:r>
      </w:ins>
    </w:p>
    <w:p w14:paraId="4E217A97" w14:textId="77777777" w:rsidR="0034025F" w:rsidRDefault="0034025F" w:rsidP="0034025F">
      <w:pPr>
        <w:pStyle w:val="ListParagraph"/>
        <w:numPr>
          <w:ilvl w:val="2"/>
          <w:numId w:val="13"/>
        </w:numPr>
        <w:spacing w:after="0" w:line="240" w:lineRule="auto"/>
        <w:jc w:val="both"/>
        <w:textAlignment w:val="baseline"/>
        <w:rPr>
          <w:ins w:id="211" w:author="Nicholas Matzke" w:date="2024-07-04T14:23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212" w:author="Nicholas Matzke" w:date="2024-07-04T14:22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Society for the Study of Evolution (SSE)</w:t>
        </w:r>
      </w:ins>
    </w:p>
    <w:p w14:paraId="030E7E3E" w14:textId="3E834CAE" w:rsidR="0034025F" w:rsidRDefault="0034025F" w:rsidP="0034025F">
      <w:pPr>
        <w:pStyle w:val="ListParagraph"/>
        <w:numPr>
          <w:ilvl w:val="2"/>
          <w:numId w:val="13"/>
        </w:numPr>
        <w:spacing w:after="0" w:line="240" w:lineRule="auto"/>
        <w:jc w:val="both"/>
        <w:textAlignment w:val="baseline"/>
        <w:rPr>
          <w:ins w:id="213" w:author="Nicholas Matzke" w:date="2024-07-04T14:25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214" w:author="Nicholas Matzke" w:date="2024-07-04T14:22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International Biogeography Society (IBS)</w:t>
        </w:r>
      </w:ins>
    </w:p>
    <w:p w14:paraId="4DE5052A" w14:textId="74F3836F" w:rsidR="0034025F" w:rsidRDefault="0034025F" w:rsidP="0034025F">
      <w:pPr>
        <w:pStyle w:val="ListParagraph"/>
        <w:numPr>
          <w:ilvl w:val="1"/>
          <w:numId w:val="13"/>
        </w:numPr>
        <w:spacing w:after="0" w:line="240" w:lineRule="auto"/>
        <w:jc w:val="both"/>
        <w:textAlignment w:val="baseline"/>
        <w:rPr>
          <w:ins w:id="215" w:author="Nicholas Matzke" w:date="2024-07-04T14:25:00Z"/>
          <w:rFonts w:ascii="Times New Roman" w:eastAsia="Times New Roman" w:hAnsi="Times New Roman" w:cs="Times New Roman"/>
          <w:color w:val="000000"/>
          <w:kern w:val="0"/>
          <w14:ligatures w14:val="none"/>
        </w:rPr>
      </w:pPr>
      <w:ins w:id="216" w:author="Nicholas Matzke" w:date="2024-07-04T14:25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Give posters / talks</w:t>
        </w:r>
      </w:ins>
    </w:p>
    <w:p w14:paraId="2FC9052C" w14:textId="13DA281B" w:rsidR="0034025F" w:rsidRPr="00F55D3C" w:rsidRDefault="0034025F" w:rsidP="0034025F">
      <w:pPr>
        <w:pStyle w:val="ListParagraph"/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pPrChange w:id="217" w:author="Nicholas Matzke" w:date="2024-07-04T14:25:00Z">
          <w:pPr>
            <w:pStyle w:val="ListParagraph"/>
            <w:numPr>
              <w:numId w:val="13"/>
            </w:numPr>
            <w:spacing w:after="0" w:line="240" w:lineRule="auto"/>
            <w:ind w:left="1080" w:hanging="360"/>
            <w:jc w:val="both"/>
            <w:textAlignment w:val="baseline"/>
          </w:pPr>
        </w:pPrChange>
      </w:pPr>
      <w:ins w:id="218" w:author="Nicholas Matzke" w:date="2024-07-04T14:25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Attend socials at meetings, share housing/</w:t>
        </w:r>
      </w:ins>
      <w:proofErr w:type="spellStart"/>
      <w:ins w:id="219" w:author="Nicholas Matzke" w:date="2024-07-04T14:26:00Z">
        <w:r>
          <w:rPr>
            <w:rFonts w:ascii="Times New Roman" w:eastAsia="Times New Roman" w:hAnsi="Times New Roman" w:cs="Times New Roman"/>
            <w:color w:val="000000"/>
            <w:kern w:val="0"/>
            <w14:ligatures w14:val="none"/>
          </w:rPr>
          <w:t>airbnbs</w:t>
        </w:r>
      </w:ins>
      <w:proofErr w:type="spellEnd"/>
    </w:p>
    <w:p w14:paraId="6EB45FBB" w14:textId="5E270C10" w:rsidR="00F55D3C" w:rsidRDefault="00F55D3C" w:rsidP="00F55D3C">
      <w:pPr>
        <w:ind w:left="720"/>
      </w:pPr>
    </w:p>
    <w:sectPr w:rsidR="00F5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BAF"/>
    <w:multiLevelType w:val="hybridMultilevel"/>
    <w:tmpl w:val="DFBCE160"/>
    <w:lvl w:ilvl="0" w:tplc="92CAB5D2">
      <w:start w:val="2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683"/>
    <w:multiLevelType w:val="hybridMultilevel"/>
    <w:tmpl w:val="8320D1C0"/>
    <w:lvl w:ilvl="0" w:tplc="6E70205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3182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068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24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CB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24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141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E5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89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1629"/>
    <w:multiLevelType w:val="hybridMultilevel"/>
    <w:tmpl w:val="9E2448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63659"/>
    <w:multiLevelType w:val="hybridMultilevel"/>
    <w:tmpl w:val="CE4E39A8"/>
    <w:lvl w:ilvl="0" w:tplc="92CAB5D2">
      <w:start w:val="2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44F4F"/>
    <w:multiLevelType w:val="hybridMultilevel"/>
    <w:tmpl w:val="BB3C8B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054E0"/>
    <w:multiLevelType w:val="hybridMultilevel"/>
    <w:tmpl w:val="EC4CA234"/>
    <w:lvl w:ilvl="0" w:tplc="1518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4921CE"/>
    <w:multiLevelType w:val="hybridMultilevel"/>
    <w:tmpl w:val="37AABF66"/>
    <w:lvl w:ilvl="0" w:tplc="987EC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9E6411"/>
    <w:multiLevelType w:val="hybridMultilevel"/>
    <w:tmpl w:val="41769BC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02AA7"/>
    <w:multiLevelType w:val="hybridMultilevel"/>
    <w:tmpl w:val="EC80AB4C"/>
    <w:lvl w:ilvl="0" w:tplc="351030F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460F5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0AF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49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23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988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8F9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105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A3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4517A"/>
    <w:multiLevelType w:val="hybridMultilevel"/>
    <w:tmpl w:val="4F000A04"/>
    <w:lvl w:ilvl="0" w:tplc="35905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CB341A"/>
    <w:multiLevelType w:val="hybridMultilevel"/>
    <w:tmpl w:val="F9001B5A"/>
    <w:lvl w:ilvl="0" w:tplc="92CAB5D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15C0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BC5C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28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C6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62C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AE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CA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629D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A62EB"/>
    <w:multiLevelType w:val="hybridMultilevel"/>
    <w:tmpl w:val="91CCA5DE"/>
    <w:lvl w:ilvl="0" w:tplc="630C3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524E3E"/>
    <w:multiLevelType w:val="hybridMultilevel"/>
    <w:tmpl w:val="D8B2C4F8"/>
    <w:lvl w:ilvl="0" w:tplc="92CAB5D2">
      <w:start w:val="2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C46B1"/>
    <w:multiLevelType w:val="multilevel"/>
    <w:tmpl w:val="6E38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F1C01"/>
    <w:multiLevelType w:val="multilevel"/>
    <w:tmpl w:val="2CCA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283171">
    <w:abstractNumId w:val="13"/>
    <w:lvlOverride w:ilvl="0">
      <w:lvl w:ilvl="0">
        <w:numFmt w:val="upperRoman"/>
        <w:lvlText w:val="%1."/>
        <w:lvlJc w:val="right"/>
      </w:lvl>
    </w:lvlOverride>
  </w:num>
  <w:num w:numId="2" w16cid:durableId="1367607466">
    <w:abstractNumId w:val="14"/>
  </w:num>
  <w:num w:numId="3" w16cid:durableId="2116321255">
    <w:abstractNumId w:val="10"/>
  </w:num>
  <w:num w:numId="4" w16cid:durableId="622927808">
    <w:abstractNumId w:val="8"/>
  </w:num>
  <w:num w:numId="5" w16cid:durableId="740060994">
    <w:abstractNumId w:val="1"/>
  </w:num>
  <w:num w:numId="6" w16cid:durableId="1084718075">
    <w:abstractNumId w:val="3"/>
  </w:num>
  <w:num w:numId="7" w16cid:durableId="976884819">
    <w:abstractNumId w:val="12"/>
  </w:num>
  <w:num w:numId="8" w16cid:durableId="2040934360">
    <w:abstractNumId w:val="7"/>
  </w:num>
  <w:num w:numId="9" w16cid:durableId="64570762">
    <w:abstractNumId w:val="0"/>
  </w:num>
  <w:num w:numId="10" w16cid:durableId="882212732">
    <w:abstractNumId w:val="5"/>
  </w:num>
  <w:num w:numId="11" w16cid:durableId="476921640">
    <w:abstractNumId w:val="11"/>
  </w:num>
  <w:num w:numId="12" w16cid:durableId="138768873">
    <w:abstractNumId w:val="6"/>
  </w:num>
  <w:num w:numId="13" w16cid:durableId="1552109650">
    <w:abstractNumId w:val="9"/>
  </w:num>
  <w:num w:numId="14" w16cid:durableId="1516309965">
    <w:abstractNumId w:val="2"/>
  </w:num>
  <w:num w:numId="15" w16cid:durableId="845698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holas Matzke">
    <w15:presenceInfo w15:providerId="AD" w15:userId="S::nmat471@UoA.auckland.ac.nz::c58d76fd-0cc1-49b7-86fd-beab67d65b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8C"/>
    <w:rsid w:val="0034025F"/>
    <w:rsid w:val="003A367B"/>
    <w:rsid w:val="00565E04"/>
    <w:rsid w:val="005C585F"/>
    <w:rsid w:val="006C198C"/>
    <w:rsid w:val="009D708C"/>
    <w:rsid w:val="00A91A80"/>
    <w:rsid w:val="00C63172"/>
    <w:rsid w:val="00CD3888"/>
    <w:rsid w:val="00D62261"/>
    <w:rsid w:val="00D62818"/>
    <w:rsid w:val="00D6727A"/>
    <w:rsid w:val="00F5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6654E"/>
  <w15:chartTrackingRefBased/>
  <w15:docId w15:val="{EE6A8985-C286-4C45-A297-228D9925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0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D628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1A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196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Masafumi Obara</dc:creator>
  <cp:keywords/>
  <dc:description/>
  <cp:lastModifiedBy>Nicholas Matzke</cp:lastModifiedBy>
  <cp:revision>4</cp:revision>
  <dcterms:created xsi:type="dcterms:W3CDTF">2024-07-03T03:46:00Z</dcterms:created>
  <dcterms:modified xsi:type="dcterms:W3CDTF">2024-07-04T02:29:00Z</dcterms:modified>
</cp:coreProperties>
</file>